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FC0B" w14:textId="62FE4F99" w:rsidR="00C376FE" w:rsidRPr="002461D3" w:rsidRDefault="00C376FE" w:rsidP="002461D3">
      <w:pPr>
        <w:jc w:val="center"/>
        <w:rPr>
          <w:rFonts w:ascii="Cambria" w:hAnsi="Cambria" w:cs="Arial Hebrew Scholar" w:hint="cs"/>
          <w:b/>
          <w:bCs/>
          <w:lang w:val="en-US"/>
        </w:rPr>
      </w:pPr>
      <w:r w:rsidRPr="002461D3">
        <w:rPr>
          <w:rFonts w:ascii="Arial Hebrew Scholar" w:hAnsi="Arial Hebrew Scholar" w:cs="Arial Hebrew Scholar" w:hint="cs"/>
          <w:b/>
          <w:bCs/>
          <w:lang w:val="en-US"/>
        </w:rPr>
        <w:t xml:space="preserve">SQL: how to use it in relation to </w:t>
      </w:r>
      <w:r w:rsidR="002461D3">
        <w:rPr>
          <w:rFonts w:ascii="Cambria" w:hAnsi="Cambria" w:cs="Arial Hebrew Scholar"/>
          <w:b/>
          <w:bCs/>
          <w:lang w:val="en-US"/>
        </w:rPr>
        <w:t>Dune</w:t>
      </w:r>
    </w:p>
    <w:p w14:paraId="61EC9DF1" w14:textId="4D740961" w:rsidR="00C376FE" w:rsidRPr="002461D3" w:rsidRDefault="00C376FE">
      <w:pPr>
        <w:rPr>
          <w:rFonts w:ascii="Arial Hebrew Scholar" w:hAnsi="Arial Hebrew Scholar" w:cs="Arial Hebrew Scholar" w:hint="cs"/>
          <w:lang w:val="en-US"/>
        </w:rPr>
      </w:pPr>
    </w:p>
    <w:p w14:paraId="39D05245" w14:textId="77777777" w:rsidR="00C376FE" w:rsidRPr="002461D3" w:rsidRDefault="00C376FE" w:rsidP="00C376FE">
      <w:pPr>
        <w:rPr>
          <w:rFonts w:ascii="Arial Hebrew Scholar" w:hAnsi="Arial Hebrew Scholar" w:cs="Arial Hebrew Scholar" w:hint="cs"/>
          <w:lang w:val="en-US"/>
        </w:rPr>
      </w:pPr>
      <w:hyperlink r:id="rId5" w:history="1">
        <w:r w:rsidRPr="002461D3">
          <w:rPr>
            <w:rStyle w:val="Hyperlink"/>
            <w:rFonts w:ascii="Arial Hebrew Scholar" w:hAnsi="Arial Hebrew Scholar" w:cs="Arial Hebrew Scholar" w:hint="cs"/>
            <w:lang w:val="en-US"/>
          </w:rPr>
          <w:t>https://www.digitalocean.com/community/tutorials/understanding-relational-databases</w:t>
        </w:r>
      </w:hyperlink>
    </w:p>
    <w:p w14:paraId="07F0F5F7" w14:textId="3E19FD87" w:rsidR="00C376FE" w:rsidRPr="002461D3" w:rsidRDefault="00C376FE" w:rsidP="00C376FE">
      <w:pPr>
        <w:rPr>
          <w:rFonts w:ascii="Arial Hebrew Scholar" w:hAnsi="Arial Hebrew Scholar" w:cs="Arial Hebrew Scholar" w:hint="cs"/>
          <w:lang w:val="en-US"/>
        </w:rPr>
      </w:pPr>
      <w:r w:rsidRPr="002461D3">
        <w:rPr>
          <w:rFonts w:ascii="Arial Hebrew Scholar" w:hAnsi="Arial Hebrew Scholar" w:cs="Arial Hebrew Scholar" w:hint="cs"/>
          <w:lang w:val="en-US"/>
        </w:rPr>
        <w:t xml:space="preserve">relational databases: </w:t>
      </w:r>
    </w:p>
    <w:p w14:paraId="7798BE7A" w14:textId="143154EE" w:rsidR="00C376FE" w:rsidRPr="002461D3" w:rsidRDefault="00C376FE">
      <w:pPr>
        <w:rPr>
          <w:rFonts w:ascii="Arial Hebrew Scholar" w:hAnsi="Arial Hebrew Scholar" w:cs="Arial Hebrew Scholar" w:hint="cs"/>
          <w:lang w:val="en-US"/>
        </w:rPr>
      </w:pPr>
      <w:r w:rsidRPr="002461D3">
        <w:rPr>
          <w:rFonts w:ascii="Arial Hebrew Scholar" w:hAnsi="Arial Hebrew Scholar" w:cs="Arial Hebrew Scholar" w:hint="cs"/>
        </w:rPr>
        <w:drawing>
          <wp:anchor distT="0" distB="0" distL="114300" distR="114300" simplePos="0" relativeHeight="251661312" behindDoc="0" locked="0" layoutInCell="1" allowOverlap="1" wp14:anchorId="33D547F9" wp14:editId="45D2C8FA">
            <wp:simplePos x="0" y="0"/>
            <wp:positionH relativeFrom="column">
              <wp:posOffset>2524760</wp:posOffset>
            </wp:positionH>
            <wp:positionV relativeFrom="paragraph">
              <wp:posOffset>170640</wp:posOffset>
            </wp:positionV>
            <wp:extent cx="3514725" cy="2322195"/>
            <wp:effectExtent l="0" t="0" r="317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648E8" w14:textId="54078862" w:rsidR="00C376FE" w:rsidRPr="002461D3" w:rsidRDefault="00C376FE">
      <w:pPr>
        <w:rPr>
          <w:rFonts w:ascii="Arial Hebrew Scholar" w:hAnsi="Arial Hebrew Scholar" w:cs="Arial Hebrew Scholar" w:hint="cs"/>
          <w:lang w:val="en-US"/>
        </w:rPr>
      </w:pPr>
    </w:p>
    <w:p w14:paraId="4837883F" w14:textId="7BF8D5DC" w:rsidR="00C376FE" w:rsidRPr="002461D3" w:rsidRDefault="00C376FE">
      <w:pPr>
        <w:rPr>
          <w:rFonts w:ascii="Arial Hebrew Scholar" w:hAnsi="Arial Hebrew Scholar" w:cs="Arial Hebrew Scholar" w:hint="cs"/>
          <w:lang w:val="en-US"/>
        </w:rPr>
      </w:pPr>
      <w:r w:rsidRPr="002461D3">
        <w:rPr>
          <w:rFonts w:ascii="Arial Hebrew Scholar" w:hAnsi="Arial Hebrew Scholar" w:cs="Arial Hebrew Scholar" w:hint="cs"/>
        </w:rPr>
        <w:t>The most fundamental elements in the relational model are </w:t>
      </w:r>
      <w:r w:rsidRPr="002461D3">
        <w:rPr>
          <w:rFonts w:ascii="Arial Hebrew Scholar" w:hAnsi="Arial Hebrew Scholar" w:cs="Arial Hebrew Scholar" w:hint="cs"/>
          <w:i/>
          <w:iCs/>
        </w:rPr>
        <w:t>relations</w:t>
      </w:r>
      <w:r w:rsidRPr="002461D3">
        <w:rPr>
          <w:rFonts w:ascii="Arial Hebrew Scholar" w:hAnsi="Arial Hebrew Scholar" w:cs="Arial Hebrew Scholar" w:hint="cs"/>
        </w:rPr>
        <w:t>, which users and modern RDBMSs recognize as </w:t>
      </w:r>
      <w:r w:rsidRPr="002461D3">
        <w:rPr>
          <w:rFonts w:ascii="Arial Hebrew Scholar" w:hAnsi="Arial Hebrew Scholar" w:cs="Arial Hebrew Scholar" w:hint="cs"/>
          <w:i/>
          <w:iCs/>
        </w:rPr>
        <w:t>tables</w:t>
      </w:r>
      <w:r w:rsidRPr="002461D3">
        <w:rPr>
          <w:rFonts w:ascii="Arial Hebrew Scholar" w:hAnsi="Arial Hebrew Scholar" w:cs="Arial Hebrew Scholar" w:hint="cs"/>
        </w:rPr>
        <w:t>. A relation is a set of </w:t>
      </w:r>
      <w:r w:rsidRPr="002461D3">
        <w:rPr>
          <w:rFonts w:ascii="Arial Hebrew Scholar" w:hAnsi="Arial Hebrew Scholar" w:cs="Arial Hebrew Scholar" w:hint="cs"/>
          <w:i/>
          <w:iCs/>
        </w:rPr>
        <w:t>tuples</w:t>
      </w:r>
      <w:r w:rsidRPr="002461D3">
        <w:rPr>
          <w:rFonts w:ascii="Arial Hebrew Scholar" w:hAnsi="Arial Hebrew Scholar" w:cs="Arial Hebrew Scholar" w:hint="cs"/>
        </w:rPr>
        <w:t>, or rows in a table, with each tuple sharing a set of </w:t>
      </w:r>
      <w:r w:rsidRPr="002461D3">
        <w:rPr>
          <w:rFonts w:ascii="Arial Hebrew Scholar" w:hAnsi="Arial Hebrew Scholar" w:cs="Arial Hebrew Scholar" w:hint="cs"/>
          <w:i/>
          <w:iCs/>
        </w:rPr>
        <w:t>attributes</w:t>
      </w:r>
      <w:r w:rsidRPr="002461D3">
        <w:rPr>
          <w:rFonts w:ascii="Arial Hebrew Scholar" w:hAnsi="Arial Hebrew Scholar" w:cs="Arial Hebrew Scholar" w:hint="cs"/>
        </w:rPr>
        <w:t>, or columns:</w:t>
      </w:r>
    </w:p>
    <w:p w14:paraId="45E3CE8B" w14:textId="652A02C3" w:rsidR="00C376FE" w:rsidRPr="002461D3" w:rsidRDefault="00C376FE">
      <w:pPr>
        <w:rPr>
          <w:rFonts w:ascii="Arial Hebrew Scholar" w:hAnsi="Arial Hebrew Scholar" w:cs="Arial Hebrew Scholar" w:hint="cs"/>
        </w:rPr>
      </w:pPr>
    </w:p>
    <w:p w14:paraId="38309C80" w14:textId="0206EAC1" w:rsidR="00C376FE" w:rsidRPr="002461D3" w:rsidRDefault="00C376FE">
      <w:pPr>
        <w:rPr>
          <w:rFonts w:ascii="Arial Hebrew Scholar" w:hAnsi="Arial Hebrew Scholar" w:cs="Arial Hebrew Scholar" w:hint="cs"/>
        </w:rPr>
      </w:pPr>
    </w:p>
    <w:p w14:paraId="57756B14" w14:textId="6C59EA8C" w:rsidR="00C376FE" w:rsidRPr="002461D3" w:rsidRDefault="00C376FE">
      <w:pPr>
        <w:rPr>
          <w:rFonts w:ascii="Arial Hebrew Scholar" w:hAnsi="Arial Hebrew Scholar" w:cs="Arial Hebrew Scholar" w:hint="cs"/>
          <w:lang w:val="en-US"/>
        </w:rPr>
      </w:pPr>
      <w:r w:rsidRPr="002461D3">
        <w:rPr>
          <w:rFonts w:ascii="Arial Hebrew Scholar" w:hAnsi="Arial Hebrew Scholar" w:cs="Arial Hebrew Scholar" w:hint="cs"/>
          <w:lang w:val="en-US"/>
        </w:rPr>
        <w:t xml:space="preserve">In the relational model, each table contains at least one column that can be used to uniquely identify each row, called </w:t>
      </w:r>
      <w:r w:rsidRPr="002461D3">
        <w:rPr>
          <w:rFonts w:ascii="Arial Hebrew Scholar" w:hAnsi="Arial Hebrew Scholar" w:cs="Arial Hebrew Scholar" w:hint="cs"/>
          <w:b/>
          <w:bCs/>
          <w:lang w:val="en-US"/>
        </w:rPr>
        <w:t>a primary key</w:t>
      </w:r>
      <w:r w:rsidRPr="002461D3">
        <w:rPr>
          <w:rFonts w:ascii="Arial Hebrew Scholar" w:hAnsi="Arial Hebrew Scholar" w:cs="Arial Hebrew Scholar" w:hint="cs"/>
          <w:lang w:val="en-US"/>
        </w:rPr>
        <w:t xml:space="preserve">. This is important, because it means that users </w:t>
      </w:r>
      <w:r w:rsidR="002461D3" w:rsidRPr="002461D3">
        <w:rPr>
          <w:rFonts w:ascii="Arial Hebrew Scholar" w:hAnsi="Arial Hebrew Scholar" w:cs="Arial Hebrew Scholar" w:hint="cs"/>
          <w:lang w:val="en-US"/>
        </w:rPr>
        <w:t>don’t need to know where the data is physically stored on a machine. Instead, their DMBS can keep track of each record and return them on an ad hoc basis.</w:t>
      </w:r>
    </w:p>
    <w:p w14:paraId="5087E682" w14:textId="45730D53" w:rsidR="002461D3" w:rsidRPr="002461D3" w:rsidRDefault="002461D3">
      <w:pPr>
        <w:rPr>
          <w:rFonts w:ascii="Arial Hebrew Scholar" w:hAnsi="Arial Hebrew Scholar" w:cs="Arial Hebrew Scholar" w:hint="cs"/>
          <w:lang w:val="en-US"/>
        </w:rPr>
      </w:pPr>
    </w:p>
    <w:p w14:paraId="6C9A4D16" w14:textId="4861FADF" w:rsidR="002461D3" w:rsidRPr="002461D3" w:rsidRDefault="002461D3">
      <w:pPr>
        <w:rPr>
          <w:rFonts w:ascii="Arial Hebrew Scholar" w:hAnsi="Arial Hebrew Scholar" w:cs="Arial Hebrew Scholar"/>
          <w:lang w:val="en-US"/>
        </w:rPr>
      </w:pPr>
      <w:r w:rsidRPr="002461D3">
        <w:rPr>
          <w:rFonts w:ascii="Arial Hebrew Scholar" w:hAnsi="Arial Hebrew Scholar" w:cs="Arial Hebrew Scholar"/>
          <w:lang w:val="en-US"/>
        </w:rPr>
        <w:drawing>
          <wp:anchor distT="0" distB="0" distL="114300" distR="114300" simplePos="0" relativeHeight="251663360" behindDoc="0" locked="0" layoutInCell="1" allowOverlap="1" wp14:anchorId="3007078E" wp14:editId="22A37D7D">
            <wp:simplePos x="0" y="0"/>
            <wp:positionH relativeFrom="column">
              <wp:posOffset>2774950</wp:posOffset>
            </wp:positionH>
            <wp:positionV relativeFrom="paragraph">
              <wp:posOffset>150480</wp:posOffset>
            </wp:positionV>
            <wp:extent cx="3261995" cy="2355850"/>
            <wp:effectExtent l="0" t="0" r="190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61D3">
        <w:rPr>
          <w:rFonts w:ascii="Arial Hebrew Scholar" w:hAnsi="Arial Hebrew Scholar" w:cs="Arial Hebrew Scholar" w:hint="cs"/>
        </w:rPr>
        <w:t>If you have two tables that you’d like to associate with one another, one way you can do so is with a </w:t>
      </w:r>
      <w:r w:rsidRPr="002461D3">
        <w:rPr>
          <w:rFonts w:ascii="Arial Hebrew Scholar" w:hAnsi="Arial Hebrew Scholar" w:cs="Arial Hebrew Scholar" w:hint="cs"/>
          <w:b/>
          <w:bCs/>
          <w:i/>
          <w:iCs/>
        </w:rPr>
        <w:t>foreign key</w:t>
      </w:r>
      <w:r w:rsidRPr="002461D3">
        <w:rPr>
          <w:rFonts w:ascii="Arial Hebrew Scholar" w:hAnsi="Arial Hebrew Scholar" w:cs="Arial Hebrew Scholar" w:hint="cs"/>
        </w:rPr>
        <w:t>. A foreign key is essentially a copy of one table’s (the “parent” table) primary key inserted into a column in another table (the “child”). The following example highlights the relationship between two tables, one used to record information about employees at a company and another used to track the company’s sales. In this example, the primary key of the </w:t>
      </w:r>
      <w:r w:rsidRPr="002461D3">
        <w:rPr>
          <w:rFonts w:ascii="Arial Hebrew Scholar" w:hAnsi="Arial Hebrew Scholar" w:cs="Arial Hebrew Scholar" w:hint="cs"/>
          <w:b/>
          <w:bCs/>
        </w:rPr>
        <w:t>EMPLOYEES</w:t>
      </w:r>
      <w:r w:rsidRPr="002461D3">
        <w:rPr>
          <w:rFonts w:ascii="Arial Hebrew Scholar" w:hAnsi="Arial Hebrew Scholar" w:cs="Arial Hebrew Scholar" w:hint="cs"/>
        </w:rPr>
        <w:t> table is used as the foreign key of the </w:t>
      </w:r>
      <w:r w:rsidRPr="002461D3">
        <w:rPr>
          <w:rFonts w:ascii="Arial Hebrew Scholar" w:hAnsi="Arial Hebrew Scholar" w:cs="Arial Hebrew Scholar" w:hint="cs"/>
          <w:b/>
          <w:bCs/>
        </w:rPr>
        <w:t>SALES</w:t>
      </w:r>
      <w:r w:rsidRPr="002461D3">
        <w:rPr>
          <w:rFonts w:ascii="Arial Hebrew Scholar" w:hAnsi="Arial Hebrew Scholar" w:cs="Arial Hebrew Scholar" w:hint="cs"/>
        </w:rPr>
        <w:t> table:</w:t>
      </w:r>
      <w:r>
        <w:rPr>
          <w:rFonts w:ascii="Arial Hebrew Scholar" w:hAnsi="Arial Hebrew Scholar" w:cs="Arial Hebrew Scholar"/>
          <w:lang w:val="en-US"/>
        </w:rPr>
        <w:t xml:space="preserve"> </w:t>
      </w:r>
    </w:p>
    <w:p w14:paraId="2C8063A0" w14:textId="3A312F19" w:rsidR="002461D3" w:rsidRDefault="002461D3">
      <w:pPr>
        <w:rPr>
          <w:rFonts w:ascii="Arial Hebrew Scholar" w:hAnsi="Arial Hebrew Scholar" w:cs="Arial Hebrew Scholar"/>
          <w:lang w:val="en-US"/>
        </w:rPr>
      </w:pPr>
    </w:p>
    <w:p w14:paraId="0BE89CB7" w14:textId="14AA2FB3" w:rsidR="00DD4D0A" w:rsidRDefault="00DD4D0A">
      <w:pPr>
        <w:rPr>
          <w:rFonts w:ascii="Arial Hebrew Scholar" w:hAnsi="Arial Hebrew Scholar" w:cs="Arial Hebrew Scholar"/>
          <w:lang w:val="en-US"/>
        </w:rPr>
      </w:pPr>
    </w:p>
    <w:p w14:paraId="5FF4AB7C" w14:textId="48639C7F" w:rsidR="00DD4D0A" w:rsidRDefault="00DD4D0A">
      <w:pPr>
        <w:rPr>
          <w:rFonts w:ascii="Arial Hebrew Scholar" w:hAnsi="Arial Hebrew Scholar" w:cs="Arial Hebrew Scholar"/>
          <w:lang w:val="en-US"/>
        </w:rPr>
      </w:pPr>
    </w:p>
    <w:p w14:paraId="307795EB" w14:textId="4AA7A81D" w:rsidR="00DD4D0A" w:rsidRDefault="00DD4D0A">
      <w:pPr>
        <w:rPr>
          <w:rFonts w:ascii="Arial Hebrew Scholar" w:hAnsi="Arial Hebrew Scholar" w:cs="Arial Hebrew Scholar"/>
          <w:lang w:val="en-US"/>
        </w:rPr>
      </w:pPr>
    </w:p>
    <w:p w14:paraId="1CE946AA" w14:textId="3C48B157" w:rsidR="00DD4D0A" w:rsidRDefault="00DD4D0A">
      <w:pPr>
        <w:rPr>
          <w:rFonts w:ascii="Arial Hebrew Scholar" w:hAnsi="Arial Hebrew Scholar" w:cs="Arial Hebrew Scholar"/>
          <w:lang w:val="en-US"/>
        </w:rPr>
      </w:pPr>
    </w:p>
    <w:p w14:paraId="4BC81851" w14:textId="5659C0BA" w:rsidR="00DD4D0A" w:rsidRDefault="00DD4D0A">
      <w:pPr>
        <w:rPr>
          <w:rFonts w:ascii="Arial Hebrew Scholar" w:hAnsi="Arial Hebrew Scholar" w:cs="Arial Hebrew Scholar"/>
          <w:lang w:val="en-US"/>
        </w:rPr>
      </w:pPr>
    </w:p>
    <w:p w14:paraId="4C438F96" w14:textId="69BB6F85" w:rsidR="00DD4D0A" w:rsidRDefault="00DD4D0A">
      <w:pPr>
        <w:rPr>
          <w:rFonts w:ascii="Arial Hebrew Scholar" w:hAnsi="Arial Hebrew Scholar" w:cs="Arial Hebrew Scholar"/>
          <w:lang w:val="en-US"/>
        </w:rPr>
      </w:pPr>
    </w:p>
    <w:p w14:paraId="56B235C1" w14:textId="52EB4E27" w:rsidR="00DD4D0A" w:rsidRDefault="00DD4D0A">
      <w:pPr>
        <w:rPr>
          <w:rFonts w:ascii="Arial Hebrew Scholar" w:hAnsi="Arial Hebrew Scholar" w:cs="Arial Hebrew Scholar"/>
          <w:lang w:val="en-US"/>
        </w:rPr>
      </w:pPr>
    </w:p>
    <w:p w14:paraId="282209A8" w14:textId="0F524282" w:rsidR="00DD4D0A" w:rsidRDefault="00DD4D0A">
      <w:pPr>
        <w:rPr>
          <w:rFonts w:ascii="Arial Hebrew Scholar" w:hAnsi="Arial Hebrew Scholar" w:cs="Arial Hebrew Scholar"/>
          <w:lang w:val="en-US"/>
        </w:rPr>
      </w:pPr>
    </w:p>
    <w:p w14:paraId="61CE40E7" w14:textId="5107B5BD" w:rsidR="00DD4D0A" w:rsidRDefault="00DD4D0A">
      <w:pPr>
        <w:rPr>
          <w:rFonts w:ascii="Arial Hebrew Scholar" w:hAnsi="Arial Hebrew Scholar" w:cs="Arial Hebrew Scholar"/>
          <w:lang w:val="en-US"/>
        </w:rPr>
      </w:pPr>
    </w:p>
    <w:p w14:paraId="2FD3F3DF" w14:textId="77777777" w:rsidR="00DD4D0A" w:rsidRDefault="00DD4D0A">
      <w:pPr>
        <w:rPr>
          <w:ins w:id="0" w:author="Philip Bunford" w:date="2023-02-24T16:25:00Z"/>
          <w:rFonts w:ascii="Arial Hebrew Scholar" w:hAnsi="Arial Hebrew Scholar" w:cs="Arial Hebrew Scholar"/>
          <w:lang w:val="en-US"/>
        </w:rPr>
      </w:pPr>
    </w:p>
    <w:p w14:paraId="08B72198" w14:textId="04C7D1C5" w:rsidR="00F13B6E" w:rsidRDefault="00F13B6E">
      <w:pPr>
        <w:rPr>
          <w:ins w:id="1" w:author="Philip Bunford" w:date="2023-02-24T16:25:00Z"/>
          <w:rFonts w:ascii="Arial Hebrew Scholar" w:hAnsi="Arial Hebrew Scholar" w:cs="Arial Hebrew Scholar"/>
          <w:lang w:val="en-US"/>
        </w:rPr>
      </w:pPr>
    </w:p>
    <w:p w14:paraId="00C736D5" w14:textId="0012B654" w:rsidR="00F13B6E" w:rsidRPr="009C172A" w:rsidRDefault="00F13B6E" w:rsidP="009C172A">
      <w:pPr>
        <w:jc w:val="center"/>
        <w:rPr>
          <w:rFonts w:ascii="Cambria" w:hAnsi="Cambria" w:cs="Arial Hebrew Scholar"/>
          <w:b/>
          <w:bCs/>
        </w:rPr>
      </w:pPr>
      <w:r w:rsidRPr="00F13B6E">
        <w:rPr>
          <w:rFonts w:ascii="Cambria" w:hAnsi="Cambria" w:cs="Arial Hebrew Scholar"/>
          <w:b/>
          <w:bCs/>
        </w:rPr>
        <w:lastRenderedPageBreak/>
        <w:t>A Basic Wizard Guide to Dune SQL and Ethereum Data Analytics</w:t>
      </w:r>
    </w:p>
    <w:p w14:paraId="7A39AC7E" w14:textId="5604F2BB" w:rsidR="009C172A" w:rsidRDefault="009C172A" w:rsidP="009C172A">
      <w:pPr>
        <w:jc w:val="center"/>
        <w:rPr>
          <w:rFonts w:ascii="Cambria" w:hAnsi="Cambria" w:cs="Arial Hebrew Scholar"/>
        </w:rPr>
      </w:pPr>
      <w:hyperlink r:id="rId8" w:history="1">
        <w:r w:rsidRPr="00112601">
          <w:rPr>
            <w:rStyle w:val="Hyperlink"/>
            <w:rFonts w:ascii="Cambria" w:hAnsi="Cambria" w:cs="Arial Hebrew Scholar"/>
          </w:rPr>
          <w:t>https://web3datadegens.substack.c</w:t>
        </w:r>
        <w:r w:rsidRPr="00112601">
          <w:rPr>
            <w:rStyle w:val="Hyperlink"/>
            <w:rFonts w:ascii="Cambria" w:hAnsi="Cambria" w:cs="Arial Hebrew Scholar"/>
          </w:rPr>
          <w:t>o</w:t>
        </w:r>
        <w:r w:rsidRPr="00112601">
          <w:rPr>
            <w:rStyle w:val="Hyperlink"/>
            <w:rFonts w:ascii="Cambria" w:hAnsi="Cambria" w:cs="Arial Hebrew Scholar"/>
          </w:rPr>
          <w:t>m/p/a-basic-wizard-guide-to-dune-sql</w:t>
        </w:r>
      </w:hyperlink>
    </w:p>
    <w:p w14:paraId="50987815" w14:textId="77777777" w:rsidR="009C172A" w:rsidRPr="00F13B6E" w:rsidRDefault="009C172A">
      <w:pPr>
        <w:rPr>
          <w:rFonts w:ascii="Cambria" w:hAnsi="Cambria" w:cs="Arial Hebrew Scholar" w:hint="cs"/>
          <w:rPrChange w:id="2" w:author="Philip Bunford" w:date="2023-02-24T16:25:00Z">
            <w:rPr>
              <w:rFonts w:ascii="Arial Hebrew Scholar" w:hAnsi="Arial Hebrew Scholar" w:cs="Arial Hebrew Scholar" w:hint="cs"/>
              <w:lang w:val="en-US"/>
            </w:rPr>
          </w:rPrChange>
        </w:rPr>
      </w:pPr>
    </w:p>
    <w:p w14:paraId="3BB587B0" w14:textId="7458F81A" w:rsidR="002461D3" w:rsidRPr="009C172A" w:rsidRDefault="002461D3">
      <w:pPr>
        <w:rPr>
          <w:rFonts w:ascii="Arial Hebrew Scholar" w:hAnsi="Arial Hebrew Scholar" w:cs="Arial Hebrew Scholar" w:hint="cs"/>
        </w:rPr>
      </w:pPr>
    </w:p>
    <w:p w14:paraId="0379120C" w14:textId="28F10D62" w:rsidR="002461D3" w:rsidRDefault="00DD4D0A">
      <w:p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>How the EVM translates to data tables in Dune</w:t>
      </w:r>
    </w:p>
    <w:p w14:paraId="429B1F39" w14:textId="05EFACE3" w:rsidR="00DD4D0A" w:rsidRDefault="00DD4D0A">
      <w:pPr>
        <w:rPr>
          <w:rFonts w:ascii="Cambria" w:hAnsi="Cambria" w:cs="Arial Hebrew Scholar"/>
          <w:lang w:val="en-US"/>
        </w:rPr>
      </w:pPr>
    </w:p>
    <w:p w14:paraId="6B976CA1" w14:textId="2012834E" w:rsidR="00DD4D0A" w:rsidRDefault="00DD4D0A" w:rsidP="00DD4D0A">
      <w:pPr>
        <w:pStyle w:val="ListParagraph"/>
        <w:numPr>
          <w:ilvl w:val="0"/>
          <w:numId w:val="1"/>
        </w:num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 xml:space="preserve">Every transaction is like a row on an </w:t>
      </w:r>
      <w:proofErr w:type="gramStart"/>
      <w:r>
        <w:rPr>
          <w:rFonts w:ascii="Cambria" w:hAnsi="Cambria" w:cs="Arial Hebrew Scholar"/>
          <w:lang w:val="en-US"/>
        </w:rPr>
        <w:t>excel</w:t>
      </w:r>
      <w:proofErr w:type="gramEnd"/>
      <w:r>
        <w:rPr>
          <w:rFonts w:ascii="Cambria" w:hAnsi="Cambria" w:cs="Arial Hebrew Scholar"/>
          <w:lang w:val="en-US"/>
        </w:rPr>
        <w:t xml:space="preserve"> </w:t>
      </w:r>
      <w:proofErr w:type="spellStart"/>
      <w:r>
        <w:rPr>
          <w:rFonts w:ascii="Cambria" w:hAnsi="Cambria" w:cs="Arial Hebrew Scholar"/>
          <w:lang w:val="en-US"/>
        </w:rPr>
        <w:t>sheet.</w:t>
      </w:r>
      <w:proofErr w:type="spellEnd"/>
      <w:r>
        <w:rPr>
          <w:rFonts w:ascii="Cambria" w:hAnsi="Cambria" w:cs="Arial Hebrew Scholar"/>
          <w:lang w:val="en-US"/>
        </w:rPr>
        <w:t xml:space="preserve"> </w:t>
      </w:r>
    </w:p>
    <w:p w14:paraId="2396AA3E" w14:textId="7F51024F" w:rsidR="00DD4D0A" w:rsidRDefault="00DD4D0A" w:rsidP="00DD4D0A">
      <w:pPr>
        <w:pStyle w:val="ListParagraph"/>
        <w:numPr>
          <w:ilvl w:val="0"/>
          <w:numId w:val="1"/>
        </w:num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 xml:space="preserve">Tables in dune all have shared/related columns, most commonly being a contract/wallet address or transaction hash. </w:t>
      </w:r>
    </w:p>
    <w:p w14:paraId="4410DCA1" w14:textId="23026988" w:rsidR="00DD4D0A" w:rsidRDefault="00DD4D0A" w:rsidP="00DD4D0A">
      <w:pPr>
        <w:rPr>
          <w:rFonts w:ascii="Cambria" w:hAnsi="Cambria" w:cs="Arial Hebrew Scholar"/>
          <w:lang w:val="en-US"/>
        </w:rPr>
      </w:pPr>
    </w:p>
    <w:p w14:paraId="323C277B" w14:textId="07133F17" w:rsidR="00DD4D0A" w:rsidRDefault="00F07884" w:rsidP="00DD4D0A">
      <w:pPr>
        <w:rPr>
          <w:rFonts w:ascii="Cambria" w:hAnsi="Cambria" w:cs="Arial Hebrew Scholar"/>
          <w:lang w:val="en-US"/>
        </w:rPr>
      </w:pPr>
      <w:r w:rsidRPr="00F07884">
        <w:rPr>
          <w:rFonts w:ascii="Cambria" w:hAnsi="Cambria" w:cs="Arial Hebrew Scholar"/>
          <w:lang w:val="en-US"/>
        </w:rPr>
        <w:drawing>
          <wp:anchor distT="0" distB="0" distL="114300" distR="114300" simplePos="0" relativeHeight="251665408" behindDoc="0" locked="0" layoutInCell="1" allowOverlap="1" wp14:anchorId="1C07DDAE" wp14:editId="1BC37E53">
            <wp:simplePos x="0" y="0"/>
            <wp:positionH relativeFrom="column">
              <wp:posOffset>-21988</wp:posOffset>
            </wp:positionH>
            <wp:positionV relativeFrom="paragraph">
              <wp:posOffset>308287</wp:posOffset>
            </wp:positionV>
            <wp:extent cx="5731510" cy="33591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4D0A">
        <w:rPr>
          <w:rFonts w:ascii="Cambria" w:hAnsi="Cambria" w:cs="Arial Hebrew Scholar"/>
          <w:lang w:val="en-US"/>
        </w:rPr>
        <w:t xml:space="preserve">Hierarchy </w:t>
      </w:r>
      <w:r>
        <w:rPr>
          <w:rFonts w:ascii="Cambria" w:hAnsi="Cambria" w:cs="Arial Hebrew Scholar"/>
          <w:lang w:val="en-US"/>
        </w:rPr>
        <w:t xml:space="preserve">of tables: </w:t>
      </w:r>
    </w:p>
    <w:p w14:paraId="754DBE7B" w14:textId="009FB57D" w:rsidR="00F07884" w:rsidRDefault="00F07884" w:rsidP="00DD4D0A">
      <w:pPr>
        <w:rPr>
          <w:rFonts w:ascii="Cambria" w:hAnsi="Cambria" w:cs="Arial Hebrew Scholar"/>
          <w:lang w:val="en-US"/>
        </w:rPr>
      </w:pPr>
    </w:p>
    <w:p w14:paraId="02F12935" w14:textId="65F3C272" w:rsidR="00F07884" w:rsidRDefault="00EA0A98" w:rsidP="00DD4D0A">
      <w:p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 xml:space="preserve">Transaction table: </w:t>
      </w:r>
    </w:p>
    <w:p w14:paraId="53777876" w14:textId="70A35BEC" w:rsidR="00EA0A98" w:rsidRDefault="00EA0A98" w:rsidP="00EA0A98">
      <w:pPr>
        <w:pStyle w:val="ListParagraph"/>
        <w:numPr>
          <w:ilvl w:val="0"/>
          <w:numId w:val="1"/>
        </w:num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 xml:space="preserve">From: wallet signing the </w:t>
      </w:r>
      <w:proofErr w:type="spellStart"/>
      <w:r>
        <w:rPr>
          <w:rFonts w:ascii="Cambria" w:hAnsi="Cambria" w:cs="Arial Hebrew Scholar"/>
          <w:lang w:val="en-US"/>
        </w:rPr>
        <w:t>trasaction</w:t>
      </w:r>
      <w:proofErr w:type="spellEnd"/>
    </w:p>
    <w:p w14:paraId="7AABB04E" w14:textId="02AF05C7" w:rsidR="00C376FE" w:rsidRDefault="00EA0A98" w:rsidP="00EA0A98">
      <w:pPr>
        <w:pStyle w:val="ListParagraph"/>
        <w:numPr>
          <w:ilvl w:val="0"/>
          <w:numId w:val="1"/>
        </w:num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>To: address interacted with</w:t>
      </w:r>
    </w:p>
    <w:p w14:paraId="0F7D48FC" w14:textId="62773C07" w:rsidR="00EA0A98" w:rsidRDefault="00EA0A98" w:rsidP="00EA0A98">
      <w:pPr>
        <w:pStyle w:val="ListParagraph"/>
        <w:numPr>
          <w:ilvl w:val="0"/>
          <w:numId w:val="1"/>
        </w:num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>Input: data passed to call a function</w:t>
      </w:r>
    </w:p>
    <w:p w14:paraId="1346C99D" w14:textId="42352B60" w:rsidR="00EA0A98" w:rsidRDefault="00EA0A98" w:rsidP="00EA0A98">
      <w:pPr>
        <w:rPr>
          <w:rFonts w:ascii="Cambria" w:hAnsi="Cambria" w:cs="Arial Hebrew Scholar"/>
          <w:lang w:val="en-US"/>
        </w:rPr>
      </w:pPr>
    </w:p>
    <w:p w14:paraId="2703DAED" w14:textId="60F9D2CC" w:rsidR="00EA0A98" w:rsidRPr="00ED0FA4" w:rsidRDefault="00EA0A98" w:rsidP="00ED0FA4">
      <w:pPr>
        <w:pStyle w:val="ListParagraph"/>
        <w:numPr>
          <w:ilvl w:val="0"/>
          <w:numId w:val="2"/>
        </w:numPr>
        <w:rPr>
          <w:rFonts w:ascii="Cambria" w:hAnsi="Cambria" w:cs="Arial Hebrew Scholar"/>
          <w:lang w:val="en-US"/>
        </w:rPr>
      </w:pPr>
      <w:r w:rsidRPr="00ED0FA4">
        <w:rPr>
          <w:rFonts w:ascii="Cambria" w:hAnsi="Cambria" w:cs="Arial Hebrew Scholar"/>
          <w:lang w:val="en-US"/>
        </w:rPr>
        <w:t xml:space="preserve">Raw tables: transactions, traces, </w:t>
      </w:r>
      <w:proofErr w:type="gramStart"/>
      <w:r w:rsidRPr="00ED0FA4">
        <w:rPr>
          <w:rFonts w:ascii="Cambria" w:hAnsi="Cambria" w:cs="Arial Hebrew Scholar"/>
          <w:lang w:val="en-US"/>
        </w:rPr>
        <w:t>logs</w:t>
      </w:r>
      <w:proofErr w:type="gramEnd"/>
      <w:r w:rsidRPr="00ED0FA4">
        <w:rPr>
          <w:rFonts w:ascii="Cambria" w:hAnsi="Cambria" w:cs="Arial Hebrew Scholar"/>
          <w:lang w:val="en-US"/>
        </w:rPr>
        <w:t xml:space="preserve"> and blocks tables representing blockchain data in its rawest form: mostly byte arrays. </w:t>
      </w:r>
    </w:p>
    <w:p w14:paraId="4FFE7045" w14:textId="6587B81A" w:rsidR="00EA0A98" w:rsidRDefault="00EA0A98" w:rsidP="00EA0A98">
      <w:pPr>
        <w:pStyle w:val="ListParagraph"/>
        <w:numPr>
          <w:ilvl w:val="0"/>
          <w:numId w:val="1"/>
        </w:num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>Transaction – a contract (</w:t>
      </w:r>
      <w:proofErr w:type="gramStart"/>
      <w:r>
        <w:rPr>
          <w:rFonts w:ascii="Cambria" w:hAnsi="Cambria" w:cs="Arial Hebrew Scholar"/>
          <w:lang w:val="en-US"/>
        </w:rPr>
        <w:t>e.g.</w:t>
      </w:r>
      <w:proofErr w:type="gramEnd"/>
      <w:r>
        <w:rPr>
          <w:rFonts w:ascii="Cambria" w:hAnsi="Cambria" w:cs="Arial Hebrew Scholar"/>
          <w:lang w:val="en-US"/>
        </w:rPr>
        <w:t xml:space="preserve"> sending someone some ETH).</w:t>
      </w:r>
    </w:p>
    <w:p w14:paraId="22AEA9B8" w14:textId="51AF3404" w:rsidR="00EA0A98" w:rsidRDefault="00EA0A98" w:rsidP="00EA0A98">
      <w:pPr>
        <w:pStyle w:val="ListParagraph"/>
        <w:numPr>
          <w:ilvl w:val="1"/>
          <w:numId w:val="1"/>
        </w:num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>Each transaction occurs in specific blocks.</w:t>
      </w:r>
    </w:p>
    <w:p w14:paraId="496B6980" w14:textId="582B8DC9" w:rsidR="00EA0A98" w:rsidRDefault="00EA0A98" w:rsidP="00EA0A98">
      <w:pPr>
        <w:pStyle w:val="ListParagraph"/>
        <w:numPr>
          <w:ilvl w:val="1"/>
          <w:numId w:val="1"/>
        </w:num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 xml:space="preserve">Transactions have an index denoting the order in which a transaction is executed in the block: </w:t>
      </w:r>
      <w:proofErr w:type="spellStart"/>
      <w:r>
        <w:rPr>
          <w:rFonts w:ascii="Cambria" w:hAnsi="Cambria" w:cs="Arial Hebrew Scholar"/>
          <w:b/>
          <w:bCs/>
          <w:lang w:val="en-US"/>
        </w:rPr>
        <w:t>tx_</w:t>
      </w:r>
      <w:proofErr w:type="gramStart"/>
      <w:r>
        <w:rPr>
          <w:rFonts w:ascii="Cambria" w:hAnsi="Cambria" w:cs="Arial Hebrew Scholar"/>
          <w:b/>
          <w:bCs/>
          <w:lang w:val="en-US"/>
        </w:rPr>
        <w:t>index</w:t>
      </w:r>
      <w:proofErr w:type="spellEnd"/>
      <w:proofErr w:type="gramEnd"/>
    </w:p>
    <w:p w14:paraId="19EB3169" w14:textId="2C62CCF1" w:rsidR="00EA0A98" w:rsidRDefault="00EA0A98" w:rsidP="00EA0A98">
      <w:pPr>
        <w:pStyle w:val="ListParagraph"/>
        <w:numPr>
          <w:ilvl w:val="0"/>
          <w:numId w:val="1"/>
        </w:num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 xml:space="preserve">A transaction will set off </w:t>
      </w:r>
      <w:r>
        <w:rPr>
          <w:rFonts w:ascii="Cambria" w:hAnsi="Cambria" w:cs="Arial Hebrew Scholar"/>
          <w:b/>
          <w:bCs/>
          <w:lang w:val="en-US"/>
        </w:rPr>
        <w:t>traces</w:t>
      </w:r>
      <w:r>
        <w:rPr>
          <w:rFonts w:ascii="Cambria" w:hAnsi="Cambria" w:cs="Arial Hebrew Scholar"/>
          <w:lang w:val="en-US"/>
        </w:rPr>
        <w:t xml:space="preserve"> (contracts calling other contracts, deploying a contract, sending ETH somewhere else)</w:t>
      </w:r>
      <w:r w:rsidR="00ED0FA4">
        <w:rPr>
          <w:rFonts w:ascii="Cambria" w:hAnsi="Cambria" w:cs="Arial Hebrew Scholar"/>
          <w:lang w:val="en-US"/>
        </w:rPr>
        <w:t>.</w:t>
      </w:r>
    </w:p>
    <w:p w14:paraId="655D029B" w14:textId="4FFAB842" w:rsidR="00ED0FA4" w:rsidRPr="00ED0FA4" w:rsidRDefault="00ED0FA4" w:rsidP="00ED0FA4">
      <w:pPr>
        <w:pStyle w:val="ListParagraph"/>
        <w:numPr>
          <w:ilvl w:val="1"/>
          <w:numId w:val="1"/>
        </w:num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 xml:space="preserve">Trace addresses: </w:t>
      </w:r>
      <w:proofErr w:type="spellStart"/>
      <w:r>
        <w:rPr>
          <w:rFonts w:ascii="Cambria" w:hAnsi="Cambria" w:cs="Arial Hebrew Scholar"/>
          <w:b/>
          <w:bCs/>
          <w:lang w:val="en-US"/>
        </w:rPr>
        <w:t>trace_adress</w:t>
      </w:r>
      <w:proofErr w:type="spellEnd"/>
    </w:p>
    <w:p w14:paraId="607BA5A0" w14:textId="30E7AA33" w:rsidR="00ED0FA4" w:rsidRDefault="00ED0FA4" w:rsidP="00ED0FA4">
      <w:pPr>
        <w:pStyle w:val="ListParagraph"/>
        <w:numPr>
          <w:ilvl w:val="0"/>
          <w:numId w:val="1"/>
        </w:num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 xml:space="preserve">Those functions calls can emit events as they execute (called </w:t>
      </w:r>
      <w:r>
        <w:rPr>
          <w:rFonts w:ascii="Cambria" w:hAnsi="Cambria" w:cs="Arial Hebrew Scholar"/>
          <w:b/>
          <w:bCs/>
          <w:lang w:val="en-US"/>
        </w:rPr>
        <w:t>logs</w:t>
      </w:r>
      <w:r>
        <w:rPr>
          <w:rFonts w:ascii="Cambria" w:hAnsi="Cambria" w:cs="Arial Hebrew Scholar"/>
          <w:lang w:val="en-US"/>
        </w:rPr>
        <w:t xml:space="preserve">). Logs are ordered across the block based on </w:t>
      </w:r>
      <w:proofErr w:type="gramStart"/>
      <w:r>
        <w:rPr>
          <w:rFonts w:ascii="Cambria" w:hAnsi="Cambria" w:cs="Arial Hebrew Scholar"/>
          <w:lang w:val="en-US"/>
        </w:rPr>
        <w:t>index</w:t>
      </w:r>
      <w:proofErr w:type="gramEnd"/>
      <w:r>
        <w:rPr>
          <w:rFonts w:ascii="Cambria" w:hAnsi="Cambria" w:cs="Arial Hebrew Scholar"/>
          <w:lang w:val="en-US"/>
        </w:rPr>
        <w:t xml:space="preserve"> </w:t>
      </w:r>
    </w:p>
    <w:p w14:paraId="4279472F" w14:textId="57A4DA9F" w:rsidR="00ED0FA4" w:rsidRPr="00EA0A98" w:rsidRDefault="00ED0FA4" w:rsidP="00ED0FA4">
      <w:pPr>
        <w:pStyle w:val="ListParagraph"/>
        <w:numPr>
          <w:ilvl w:val="1"/>
          <w:numId w:val="1"/>
        </w:num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 xml:space="preserve">Column is called: </w:t>
      </w:r>
      <w:proofErr w:type="spellStart"/>
      <w:r>
        <w:rPr>
          <w:rFonts w:ascii="Cambria" w:hAnsi="Cambria" w:cs="Arial Hebrew Scholar"/>
          <w:b/>
          <w:bCs/>
          <w:lang w:val="en-US"/>
        </w:rPr>
        <w:t>evt_index</w:t>
      </w:r>
      <w:proofErr w:type="spellEnd"/>
      <w:r>
        <w:rPr>
          <w:rFonts w:ascii="Cambria" w:hAnsi="Cambria" w:cs="Arial Hebrew Scholar"/>
          <w:lang w:val="en-US"/>
        </w:rPr>
        <w:t xml:space="preserve"> outside of the logs table. </w:t>
      </w:r>
    </w:p>
    <w:p w14:paraId="7D30744F" w14:textId="2997362A" w:rsidR="00C376FE" w:rsidRDefault="00C376FE">
      <w:pPr>
        <w:rPr>
          <w:rFonts w:ascii="Arial Hebrew Scholar" w:hAnsi="Arial Hebrew Scholar" w:cs="Arial Hebrew Scholar"/>
        </w:rPr>
      </w:pPr>
    </w:p>
    <w:p w14:paraId="2905C3EC" w14:textId="77777777" w:rsidR="00ED0FA4" w:rsidRPr="002461D3" w:rsidRDefault="00ED0FA4">
      <w:pPr>
        <w:rPr>
          <w:rFonts w:ascii="Arial Hebrew Scholar" w:hAnsi="Arial Hebrew Scholar" w:cs="Arial Hebrew Scholar"/>
        </w:rPr>
      </w:pPr>
    </w:p>
    <w:p w14:paraId="454590D7" w14:textId="35CD7D9C" w:rsidR="00ED0FA4" w:rsidRDefault="00ED0FA4" w:rsidP="00ED0FA4">
      <w:pPr>
        <w:pStyle w:val="ListParagraph"/>
        <w:numPr>
          <w:ilvl w:val="0"/>
          <w:numId w:val="2"/>
        </w:num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 xml:space="preserve">Decoded tables: </w:t>
      </w:r>
    </w:p>
    <w:p w14:paraId="275890EE" w14:textId="18658BF4" w:rsidR="00ED0FA4" w:rsidRDefault="009C10E8" w:rsidP="00ED0FA4">
      <w:pPr>
        <w:pStyle w:val="ListParagraph"/>
        <w:numPr>
          <w:ilvl w:val="0"/>
          <w:numId w:val="1"/>
        </w:num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 xml:space="preserve">Based on contract ABI’s (Application Binary interfaces) submitted to a contracts table (i.e. </w:t>
      </w:r>
      <w:proofErr w:type="spellStart"/>
      <w:r>
        <w:rPr>
          <w:rFonts w:ascii="Cambria" w:hAnsi="Cambria" w:cs="Arial Hebrew Scholar"/>
          <w:lang w:val="en-US"/>
        </w:rPr>
        <w:t>Ethereum.contracts</w:t>
      </w:r>
      <w:proofErr w:type="spellEnd"/>
      <w:r>
        <w:rPr>
          <w:rFonts w:ascii="Cambria" w:hAnsi="Cambria" w:cs="Arial Hebrew Scholar"/>
          <w:lang w:val="en-US"/>
        </w:rPr>
        <w:t>), functions and events are converted to bytes signatures (</w:t>
      </w:r>
      <w:proofErr w:type="spellStart"/>
      <w:r>
        <w:rPr>
          <w:rFonts w:ascii="Cambria" w:hAnsi="Cambria" w:cs="Arial Hebrew Scholar"/>
          <w:lang w:val="en-US"/>
        </w:rPr>
        <w:t>Ethereum.signatures</w:t>
      </w:r>
      <w:proofErr w:type="spellEnd"/>
      <w:r>
        <w:rPr>
          <w:rFonts w:ascii="Cambria" w:hAnsi="Cambria" w:cs="Arial Hebrew Scholar"/>
          <w:lang w:val="en-US"/>
        </w:rPr>
        <w:t xml:space="preserve">) which are then matches against traces and logs to give you decoded tables such as </w:t>
      </w:r>
      <w:r>
        <w:rPr>
          <w:rFonts w:ascii="Cambria" w:hAnsi="Cambria" w:cs="Arial Hebrew Scholar"/>
          <w:b/>
          <w:bCs/>
          <w:lang w:val="en-US"/>
        </w:rPr>
        <w:t xml:space="preserve">uniswap_v2_ethereum.Pair_evt_swao </w:t>
      </w:r>
      <w:r>
        <w:rPr>
          <w:rFonts w:ascii="Cambria" w:hAnsi="Cambria" w:cs="Arial Hebrew Scholar"/>
          <w:lang w:val="en-US"/>
        </w:rPr>
        <w:t xml:space="preserve">which stores all swaps for all pair contracts created by the pair factory (you can filter for a specific one by looking at the </w:t>
      </w:r>
      <w:proofErr w:type="spellStart"/>
      <w:r>
        <w:rPr>
          <w:rFonts w:ascii="Cambria" w:hAnsi="Cambria" w:cs="Arial Hebrew Scholar"/>
          <w:lang w:val="en-US"/>
        </w:rPr>
        <w:t>contract_adress</w:t>
      </w:r>
      <w:proofErr w:type="spellEnd"/>
      <w:r>
        <w:rPr>
          <w:rFonts w:ascii="Cambria" w:hAnsi="Cambria" w:cs="Arial Hebrew Scholar"/>
          <w:lang w:val="en-US"/>
        </w:rPr>
        <w:t xml:space="preserve"> table for events. </w:t>
      </w:r>
    </w:p>
    <w:p w14:paraId="0AB6BEC6" w14:textId="20EF64F6" w:rsidR="009C10E8" w:rsidRDefault="009C10E8" w:rsidP="009C10E8">
      <w:pPr>
        <w:pStyle w:val="ListParagraph"/>
        <w:numPr>
          <w:ilvl w:val="1"/>
          <w:numId w:val="1"/>
        </w:num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 xml:space="preserve">Each function and event </w:t>
      </w:r>
      <w:proofErr w:type="gramStart"/>
      <w:r>
        <w:rPr>
          <w:rFonts w:ascii="Cambria" w:hAnsi="Cambria" w:cs="Arial Hebrew Scholar"/>
          <w:lang w:val="en-US"/>
        </w:rPr>
        <w:t>gets</w:t>
      </w:r>
      <w:proofErr w:type="gramEnd"/>
      <w:r>
        <w:rPr>
          <w:rFonts w:ascii="Cambria" w:hAnsi="Cambria" w:cs="Arial Hebrew Scholar"/>
          <w:lang w:val="en-US"/>
        </w:rPr>
        <w:t xml:space="preserve"> its own table</w:t>
      </w:r>
      <w:r w:rsidR="009C172A">
        <w:rPr>
          <w:rFonts w:ascii="Cambria" w:hAnsi="Cambria" w:cs="Arial Hebrew Scholar"/>
          <w:lang w:val="en-US"/>
        </w:rPr>
        <w:t>. Read functions will show up buy can’t be queried (</w:t>
      </w:r>
      <w:proofErr w:type="gramStart"/>
      <w:r w:rsidR="009C172A">
        <w:rPr>
          <w:rFonts w:ascii="Cambria" w:hAnsi="Cambria" w:cs="Arial Hebrew Scholar"/>
          <w:lang w:val="en-US"/>
        </w:rPr>
        <w:t>i.e.</w:t>
      </w:r>
      <w:proofErr w:type="gramEnd"/>
      <w:r w:rsidR="009C172A">
        <w:rPr>
          <w:rFonts w:ascii="Cambria" w:hAnsi="Cambria" w:cs="Arial Hebrew Scholar"/>
          <w:lang w:val="en-US"/>
        </w:rPr>
        <w:t xml:space="preserve"> table will be empty for something like </w:t>
      </w:r>
      <w:proofErr w:type="spellStart"/>
      <w:r w:rsidR="009C172A">
        <w:rPr>
          <w:rFonts w:ascii="Cambria" w:hAnsi="Cambria" w:cs="Arial Hebrew Scholar"/>
          <w:lang w:val="en-US"/>
        </w:rPr>
        <w:t>balanceOf</w:t>
      </w:r>
      <w:proofErr w:type="spellEnd"/>
      <w:r w:rsidR="009C172A">
        <w:rPr>
          <w:rFonts w:ascii="Cambria" w:hAnsi="Cambria" w:cs="Arial Hebrew Scholar"/>
          <w:lang w:val="en-US"/>
        </w:rPr>
        <w:t>).</w:t>
      </w:r>
    </w:p>
    <w:p w14:paraId="1B00FB2D" w14:textId="11665870" w:rsidR="009C172A" w:rsidRPr="00ED0FA4" w:rsidRDefault="009C172A" w:rsidP="009C10E8">
      <w:pPr>
        <w:pStyle w:val="ListParagraph"/>
        <w:numPr>
          <w:ilvl w:val="1"/>
          <w:numId w:val="1"/>
        </w:numPr>
        <w:rPr>
          <w:rFonts w:ascii="Cambria" w:hAnsi="Cambria" w:cs="Arial Hebrew Scholar"/>
          <w:lang w:val="en-US"/>
          <w:rPrChange w:id="3" w:author="Philip Bunford" w:date="2023-02-24T16:24:00Z">
            <w:rPr>
              <w:rFonts w:ascii="Arial Hebrew Scholar" w:hAnsi="Arial Hebrew Scholar" w:cs="Arial Hebrew Scholar" w:hint="cs"/>
            </w:rPr>
          </w:rPrChange>
        </w:rPr>
      </w:pPr>
      <w:r>
        <w:rPr>
          <w:rFonts w:ascii="Cambria" w:hAnsi="Cambria" w:cs="Arial Hebrew Scholar"/>
          <w:lang w:val="en-US"/>
        </w:rPr>
        <w:t xml:space="preserve">All decoded tables carry down the main transaction metadata columns such as </w:t>
      </w:r>
      <w:proofErr w:type="spellStart"/>
      <w:r>
        <w:rPr>
          <w:rFonts w:ascii="Cambria" w:hAnsi="Cambria" w:cs="Arial Hebrew Scholar"/>
          <w:lang w:val="en-US"/>
        </w:rPr>
        <w:t>tx_has</w:t>
      </w:r>
      <w:proofErr w:type="spellEnd"/>
      <w:r>
        <w:rPr>
          <w:rFonts w:ascii="Cambria" w:hAnsi="Cambria" w:cs="Arial Hebrew Scholar"/>
          <w:lang w:val="en-US"/>
        </w:rPr>
        <w:t xml:space="preserve">, </w:t>
      </w:r>
      <w:proofErr w:type="spellStart"/>
      <w:r>
        <w:rPr>
          <w:rFonts w:ascii="Cambria" w:hAnsi="Cambria" w:cs="Arial Hebrew Scholar"/>
          <w:lang w:val="en-US"/>
        </w:rPr>
        <w:t>block_time</w:t>
      </w:r>
      <w:proofErr w:type="spellEnd"/>
      <w:r>
        <w:rPr>
          <w:rFonts w:ascii="Cambria" w:hAnsi="Cambria" w:cs="Arial Hebrew Scholar"/>
          <w:lang w:val="en-US"/>
        </w:rPr>
        <w:t xml:space="preserve">, and </w:t>
      </w:r>
      <w:proofErr w:type="spellStart"/>
      <w:r>
        <w:rPr>
          <w:rFonts w:ascii="Cambria" w:hAnsi="Cambria" w:cs="Arial Hebrew Scholar"/>
          <w:lang w:val="en-US"/>
        </w:rPr>
        <w:t>block_number</w:t>
      </w:r>
      <w:proofErr w:type="spellEnd"/>
      <w:r>
        <w:rPr>
          <w:rFonts w:ascii="Cambria" w:hAnsi="Cambria" w:cs="Arial Hebrew Scholar"/>
          <w:lang w:val="en-US"/>
        </w:rPr>
        <w:t xml:space="preserve"> with a call or </w:t>
      </w:r>
      <w:proofErr w:type="spellStart"/>
      <w:r>
        <w:rPr>
          <w:rFonts w:ascii="Cambria" w:hAnsi="Cambria" w:cs="Arial Hebrew Scholar"/>
          <w:lang w:val="en-US"/>
        </w:rPr>
        <w:t>evt</w:t>
      </w:r>
      <w:proofErr w:type="spellEnd"/>
      <w:r>
        <w:rPr>
          <w:rFonts w:ascii="Cambria" w:hAnsi="Cambria" w:cs="Arial Hebrew Scholar"/>
          <w:lang w:val="en-US"/>
        </w:rPr>
        <w:t xml:space="preserve"> prefix. </w:t>
      </w:r>
    </w:p>
    <w:p w14:paraId="3FF16ADF" w14:textId="77777777" w:rsidR="00C376FE" w:rsidRPr="002461D3" w:rsidRDefault="00C376FE">
      <w:pPr>
        <w:rPr>
          <w:rFonts w:ascii="Arial Hebrew Scholar" w:hAnsi="Arial Hebrew Scholar" w:cs="Arial Hebrew Scholar" w:hint="cs"/>
        </w:rPr>
      </w:pPr>
    </w:p>
    <w:p w14:paraId="60919777" w14:textId="77777777" w:rsidR="00C376FE" w:rsidRPr="002461D3" w:rsidRDefault="00C376FE">
      <w:pPr>
        <w:rPr>
          <w:rFonts w:ascii="Arial Hebrew Scholar" w:hAnsi="Arial Hebrew Scholar" w:cs="Arial Hebrew Scholar" w:hint="cs"/>
        </w:rPr>
      </w:pPr>
    </w:p>
    <w:p w14:paraId="00016C47" w14:textId="77777777" w:rsidR="00C376FE" w:rsidRPr="002461D3" w:rsidRDefault="00C376FE">
      <w:pPr>
        <w:rPr>
          <w:rFonts w:ascii="Arial Hebrew Scholar" w:hAnsi="Arial Hebrew Scholar" w:cs="Arial Hebrew Scholar" w:hint="cs"/>
        </w:rPr>
      </w:pPr>
    </w:p>
    <w:p w14:paraId="0A8C58CC" w14:textId="77777777" w:rsidR="00C376FE" w:rsidRPr="002461D3" w:rsidRDefault="00C376FE">
      <w:pPr>
        <w:rPr>
          <w:rFonts w:ascii="Arial Hebrew Scholar" w:hAnsi="Arial Hebrew Scholar" w:cs="Arial Hebrew Scholar" w:hint="cs"/>
        </w:rPr>
      </w:pPr>
    </w:p>
    <w:p w14:paraId="7281DDD3" w14:textId="77777777" w:rsidR="00C376FE" w:rsidRPr="002461D3" w:rsidRDefault="00C376FE">
      <w:pPr>
        <w:rPr>
          <w:rFonts w:ascii="Arial Hebrew Scholar" w:hAnsi="Arial Hebrew Scholar" w:cs="Arial Hebrew Scholar" w:hint="cs"/>
        </w:rPr>
      </w:pPr>
    </w:p>
    <w:p w14:paraId="4607A218" w14:textId="77777777" w:rsidR="00C376FE" w:rsidRPr="002461D3" w:rsidRDefault="00C376FE">
      <w:pPr>
        <w:rPr>
          <w:rFonts w:ascii="Arial Hebrew Scholar" w:hAnsi="Arial Hebrew Scholar" w:cs="Arial Hebrew Scholar" w:hint="cs"/>
        </w:rPr>
      </w:pPr>
    </w:p>
    <w:p w14:paraId="5E7A51CA" w14:textId="77777777" w:rsidR="00C376FE" w:rsidRPr="002461D3" w:rsidRDefault="00C376FE">
      <w:pPr>
        <w:rPr>
          <w:rFonts w:ascii="Arial Hebrew Scholar" w:hAnsi="Arial Hebrew Scholar" w:cs="Arial Hebrew Scholar" w:hint="cs"/>
        </w:rPr>
      </w:pPr>
    </w:p>
    <w:p w14:paraId="030CBCB9" w14:textId="55B050CB" w:rsidR="00C376FE" w:rsidRPr="002461D3" w:rsidRDefault="00C376FE">
      <w:pPr>
        <w:rPr>
          <w:rFonts w:ascii="Arial Hebrew Scholar" w:hAnsi="Arial Hebrew Scholar" w:cs="Arial Hebrew Scholar"/>
        </w:rPr>
      </w:pPr>
    </w:p>
    <w:p w14:paraId="557EDFE8" w14:textId="1F419E09" w:rsidR="00C376FE" w:rsidRPr="002461D3" w:rsidRDefault="00C376FE">
      <w:pPr>
        <w:rPr>
          <w:rFonts w:ascii="Arial Hebrew Scholar" w:hAnsi="Arial Hebrew Scholar" w:cs="Arial Hebrew Scholar" w:hint="cs"/>
        </w:rPr>
      </w:pPr>
    </w:p>
    <w:p w14:paraId="60C622DB" w14:textId="5CC7476E" w:rsidR="00C376FE" w:rsidRPr="002461D3" w:rsidRDefault="00C376FE">
      <w:pPr>
        <w:rPr>
          <w:rFonts w:ascii="Arial Hebrew Scholar" w:hAnsi="Arial Hebrew Scholar" w:cs="Arial Hebrew Scholar" w:hint="cs"/>
        </w:rPr>
      </w:pPr>
    </w:p>
    <w:p w14:paraId="60162E88" w14:textId="722A1E1A" w:rsidR="009C172A" w:rsidRDefault="009C172A">
      <w:pPr>
        <w:rPr>
          <w:rFonts w:ascii="Arial Hebrew Scholar" w:hAnsi="Arial Hebrew Scholar" w:cs="Arial Hebrew Scholar"/>
        </w:rPr>
      </w:pPr>
    </w:p>
    <w:p w14:paraId="54D1C487" w14:textId="21A67530" w:rsidR="009C172A" w:rsidRPr="009C172A" w:rsidRDefault="009C172A">
      <w:p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>After:</w:t>
      </w:r>
    </w:p>
    <w:p w14:paraId="149FB49A" w14:textId="11740D3A" w:rsidR="009C172A" w:rsidRDefault="009C172A">
      <w:pPr>
        <w:rPr>
          <w:rFonts w:ascii="Arial Hebrew Scholar" w:hAnsi="Arial Hebrew Scholar" w:cs="Arial Hebrew Scholar"/>
        </w:rPr>
      </w:pPr>
      <w:hyperlink r:id="rId10" w:history="1">
        <w:r w:rsidRPr="00112601">
          <w:rPr>
            <w:rStyle w:val="Hyperlink"/>
            <w:rFonts w:ascii="Arial Hebrew Scholar" w:hAnsi="Arial Hebrew Scholar" w:cs="Arial Hebrew Scholar"/>
          </w:rPr>
          <w:t>https://web3datadegens.substack.com/p/how-to-start-analyzing-any-web3-protocol</w:t>
        </w:r>
      </w:hyperlink>
    </w:p>
    <w:p w14:paraId="7E634733" w14:textId="1F31D4DB" w:rsidR="009C172A" w:rsidRDefault="009C172A">
      <w:pPr>
        <w:rPr>
          <w:rFonts w:ascii="Arial Hebrew Scholar" w:hAnsi="Arial Hebrew Scholar" w:cs="Arial Hebrew Scholar"/>
        </w:rPr>
      </w:pPr>
    </w:p>
    <w:p w14:paraId="55BF9E63" w14:textId="02AF2E1F" w:rsidR="009C172A" w:rsidRDefault="009C172A">
      <w:p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 xml:space="preserve">Finally: </w:t>
      </w:r>
      <w:hyperlink r:id="rId11" w:history="1">
        <w:r w:rsidRPr="00112601">
          <w:rPr>
            <w:rStyle w:val="Hyperlink"/>
            <w:rFonts w:ascii="Cambria" w:hAnsi="Cambria" w:cs="Arial Hebrew Scholar"/>
            <w:lang w:val="en-US"/>
          </w:rPr>
          <w:t>https://web3datadegens.substack.com/p/how-to-analyze-bitcoin-data-with</w:t>
        </w:r>
      </w:hyperlink>
    </w:p>
    <w:p w14:paraId="0B8ED80E" w14:textId="3E061AEF" w:rsidR="009C172A" w:rsidRDefault="009C172A">
      <w:pPr>
        <w:rPr>
          <w:rFonts w:ascii="Cambria" w:hAnsi="Cambria" w:cs="Arial Hebrew Scholar"/>
          <w:lang w:val="en-US"/>
        </w:rPr>
      </w:pPr>
    </w:p>
    <w:p w14:paraId="0B44066A" w14:textId="39151A3D" w:rsidR="009C172A" w:rsidRDefault="009C172A">
      <w:pP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 xml:space="preserve">Lastly: </w:t>
      </w:r>
      <w:hyperlink r:id="rId12" w:history="1">
        <w:r w:rsidRPr="00112601">
          <w:rPr>
            <w:rStyle w:val="Hyperlink"/>
            <w:rFonts w:ascii="Cambria" w:hAnsi="Cambria" w:cs="Arial Hebrew Scholar"/>
            <w:lang w:val="en-US"/>
          </w:rPr>
          <w:t>https://substack.com/inbox/post/103381870</w:t>
        </w:r>
      </w:hyperlink>
    </w:p>
    <w:p w14:paraId="2DCF91BA" w14:textId="77777777" w:rsidR="009C172A" w:rsidRPr="009C172A" w:rsidRDefault="009C172A">
      <w:pPr>
        <w:rPr>
          <w:rFonts w:ascii="Cambria" w:hAnsi="Cambria" w:cs="Arial Hebrew Scholar"/>
          <w:lang w:val="en-US"/>
        </w:rPr>
      </w:pPr>
    </w:p>
    <w:sectPr w:rsidR="009C172A" w:rsidRPr="009C1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Hebrew Scholar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5FC3"/>
    <w:multiLevelType w:val="hybridMultilevel"/>
    <w:tmpl w:val="FAD0A450"/>
    <w:lvl w:ilvl="0" w:tplc="CECE696E">
      <w:numFmt w:val="bullet"/>
      <w:lvlText w:val="-"/>
      <w:lvlJc w:val="left"/>
      <w:pPr>
        <w:ind w:left="720" w:hanging="360"/>
      </w:pPr>
      <w:rPr>
        <w:rFonts w:ascii="Cambria" w:eastAsiaTheme="minorHAnsi" w:hAnsi="Cambria" w:cs="Arial Hebrew Scholar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E05CE"/>
    <w:multiLevelType w:val="hybridMultilevel"/>
    <w:tmpl w:val="2E0CF1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0404553">
    <w:abstractNumId w:val="0"/>
  </w:num>
  <w:num w:numId="2" w16cid:durableId="212180244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ilip Bunford">
    <w15:presenceInfo w15:providerId="AD" w15:userId="S::philip@metavelli.io::bd14f9bf-3e9f-4629-8dc7-0af2f17f54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C7"/>
    <w:rsid w:val="001A628F"/>
    <w:rsid w:val="002461D3"/>
    <w:rsid w:val="009C10E8"/>
    <w:rsid w:val="009C172A"/>
    <w:rsid w:val="00A224C6"/>
    <w:rsid w:val="00C376FE"/>
    <w:rsid w:val="00C846C7"/>
    <w:rsid w:val="00DD4D0A"/>
    <w:rsid w:val="00EA0A98"/>
    <w:rsid w:val="00ED0FA4"/>
    <w:rsid w:val="00F07884"/>
    <w:rsid w:val="00F1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1175E"/>
  <w15:chartTrackingRefBased/>
  <w15:docId w15:val="{FE4AE463-81BC-A341-ACCD-854EB6FF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6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76F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13B6E"/>
  </w:style>
  <w:style w:type="paragraph" w:styleId="ListParagraph">
    <w:name w:val="List Paragraph"/>
    <w:basedOn w:val="Normal"/>
    <w:uiPriority w:val="34"/>
    <w:qFormat/>
    <w:rsid w:val="00DD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3datadegens.substack.com/p/a-basic-wizard-guide-to-dune-sq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ubstack.com/inbox/post/1033818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eb3datadegens.substack.com/p/how-to-analyze-bitcoin-data-with" TargetMode="External"/><Relationship Id="rId5" Type="http://schemas.openxmlformats.org/officeDocument/2006/relationships/hyperlink" Target="https://www.digitalocean.com/community/tutorials/understanding-relational-databas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eb3datadegens.substack.com/p/how-to-start-analyzing-any-web3-protoco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453</Words>
  <Characters>3405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Bunford</dc:creator>
  <cp:keywords/>
  <dc:description/>
  <cp:lastModifiedBy>Philip Bunford</cp:lastModifiedBy>
  <cp:revision>9</cp:revision>
  <dcterms:created xsi:type="dcterms:W3CDTF">2023-02-24T23:46:00Z</dcterms:created>
  <dcterms:modified xsi:type="dcterms:W3CDTF">2023-02-25T05:02:00Z</dcterms:modified>
</cp:coreProperties>
</file>